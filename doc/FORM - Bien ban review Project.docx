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6288" w:rsidRDefault="00D97C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BIÊN BẢN REVIEW PROJECT</w:t>
      </w:r>
    </w:p>
    <w:p w14:paraId="00000002" w14:textId="1873DDF8" w:rsidR="00406288" w:rsidRDefault="00D97C32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Lớp:</w:t>
      </w:r>
      <w:r w:rsidRPr="00D97C32">
        <w:rPr>
          <w:rFonts w:ascii="Tahoma" w:eastAsia="Tahoma" w:hAnsi="Tahoma" w:cs="Tahoma"/>
          <w:sz w:val="24"/>
          <w:szCs w:val="24"/>
        </w:rPr>
        <w:t xml:space="preserve"> C2005L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Nhóm:</w:t>
      </w:r>
      <w:r w:rsidRPr="00D97C32">
        <w:rPr>
          <w:rFonts w:ascii="Tahoma" w:eastAsia="Tahoma" w:hAnsi="Tahoma" w:cs="Tahoma"/>
          <w:sz w:val="24"/>
          <w:szCs w:val="24"/>
        </w:rPr>
        <w:t xml:space="preserve"> 2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Ngày:</w:t>
      </w:r>
      <w:r w:rsidRPr="00D97C32">
        <w:rPr>
          <w:rFonts w:ascii="Tahoma" w:eastAsia="Tahoma" w:hAnsi="Tahoma" w:cs="Tahoma"/>
          <w:sz w:val="24"/>
          <w:szCs w:val="24"/>
        </w:rPr>
        <w:t xml:space="preserve"> 0</w:t>
      </w:r>
      <w:r w:rsidR="004E4F34">
        <w:rPr>
          <w:rFonts w:ascii="Tahoma" w:eastAsia="Tahoma" w:hAnsi="Tahoma" w:cs="Tahoma"/>
          <w:sz w:val="24"/>
          <w:szCs w:val="24"/>
        </w:rPr>
        <w:t>2</w:t>
      </w:r>
      <w:r w:rsidRPr="00D97C32">
        <w:rPr>
          <w:rFonts w:ascii="Tahoma" w:eastAsia="Tahoma" w:hAnsi="Tahoma" w:cs="Tahoma"/>
          <w:sz w:val="24"/>
          <w:szCs w:val="24"/>
          <w:lang w:val="vi-VN"/>
        </w:rPr>
        <w:t>/01/2021</w:t>
      </w:r>
    </w:p>
    <w:p w14:paraId="00000005" w14:textId="71B9A20D" w:rsidR="00406288" w:rsidRPr="00D97C32" w:rsidRDefault="00D97C32" w:rsidP="00D97C32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Học viên tham dự:</w:t>
      </w:r>
      <w:r>
        <w:rPr>
          <w:rFonts w:ascii="Tahoma" w:eastAsia="Tahoma" w:hAnsi="Tahoma" w:cs="Tahoma"/>
          <w:color w:val="000000"/>
          <w:sz w:val="24"/>
          <w:szCs w:val="24"/>
          <w:lang w:val="vi-VN"/>
        </w:rPr>
        <w:t xml:space="preserve">  </w:t>
      </w:r>
      <w:r>
        <w:rPr>
          <w:rFonts w:ascii="Tahoma" w:eastAsia="Tahoma" w:hAnsi="Tahoma" w:cs="Tahoma"/>
          <w:color w:val="000000"/>
          <w:sz w:val="24"/>
          <w:szCs w:val="24"/>
        </w:rPr>
        <w:t>1)</w:t>
      </w:r>
      <w:r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Pr="00D97C32">
        <w:rPr>
          <w:rFonts w:ascii="Tahoma" w:eastAsia="Tahoma" w:hAnsi="Tahoma" w:cs="Tahoma"/>
          <w:sz w:val="24"/>
          <w:szCs w:val="24"/>
        </w:rPr>
        <w:t>Trương</w:t>
      </w:r>
      <w:r w:rsidRPr="00D97C32">
        <w:rPr>
          <w:rFonts w:ascii="Tahoma" w:eastAsia="Tahoma" w:hAnsi="Tahoma" w:cs="Tahoma"/>
          <w:sz w:val="24"/>
          <w:szCs w:val="24"/>
          <w:lang w:val="vi-VN"/>
        </w:rPr>
        <w:t xml:space="preserve"> Vũ Bình</w:t>
      </w:r>
      <w:r>
        <w:rPr>
          <w:rFonts w:ascii="Tahoma" w:eastAsia="Tahoma" w:hAnsi="Tahoma" w:cs="Tahoma"/>
          <w:color w:val="000000"/>
          <w:sz w:val="24"/>
          <w:szCs w:val="24"/>
          <w:lang w:val="vi-VN"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  <w:lang w:val="vi-VN"/>
        </w:rPr>
        <w:tab/>
      </w:r>
      <w:r>
        <w:rPr>
          <w:rFonts w:ascii="Tahoma" w:eastAsia="Tahoma" w:hAnsi="Tahoma" w:cs="Tahoma"/>
          <w:color w:val="000000"/>
          <w:sz w:val="24"/>
          <w:szCs w:val="24"/>
          <w:lang w:val="vi-VN"/>
        </w:rPr>
        <w:tab/>
      </w:r>
      <w:r>
        <w:rPr>
          <w:rFonts w:ascii="Tahoma" w:eastAsia="Tahoma" w:hAnsi="Tahoma" w:cs="Tahoma"/>
          <w:color w:val="000000"/>
          <w:sz w:val="24"/>
          <w:szCs w:val="24"/>
          <w:lang w:val="vi-VN"/>
        </w:rPr>
        <w:tab/>
      </w:r>
      <w:r>
        <w:rPr>
          <w:color w:val="000000"/>
          <w:sz w:val="24"/>
          <w:szCs w:val="24"/>
        </w:rPr>
        <w:t>2)</w:t>
      </w:r>
      <w:r>
        <w:rPr>
          <w:rFonts w:ascii="Tahoma" w:eastAsia="Tahoma" w:hAnsi="Tahoma" w:cs="Tahoma"/>
          <w:color w:val="C0C0C0"/>
          <w:sz w:val="24"/>
          <w:szCs w:val="24"/>
          <w:lang w:val="vi-VN"/>
        </w:rPr>
        <w:t xml:space="preserve"> </w:t>
      </w:r>
      <w:r w:rsidRPr="00D97C32">
        <w:rPr>
          <w:rFonts w:ascii="Tahoma" w:eastAsia="Tahoma" w:hAnsi="Tahoma" w:cs="Tahoma"/>
          <w:sz w:val="24"/>
          <w:szCs w:val="24"/>
          <w:lang w:val="vi-VN"/>
        </w:rPr>
        <w:t>Đào Ngọc Quân</w:t>
      </w:r>
    </w:p>
    <w:p w14:paraId="00000006" w14:textId="24292EE3" w:rsidR="00406288" w:rsidRDefault="00D97C32" w:rsidP="00D97C3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  <w:lang w:val="vi-VN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Kết quả đạt được</w:t>
      </w:r>
      <w:r>
        <w:rPr>
          <w:rFonts w:ascii="Tahoma" w:eastAsia="Tahoma" w:hAnsi="Tahoma" w:cs="Tahoma"/>
          <w:color w:val="000000"/>
          <w:sz w:val="24"/>
          <w:szCs w:val="24"/>
          <w:lang w:val="vi-VN"/>
        </w:rPr>
        <w:t>:</w:t>
      </w:r>
    </w:p>
    <w:p w14:paraId="5AF88205" w14:textId="651D1ED1" w:rsidR="00D97C32" w:rsidRPr="00D97C32" w:rsidRDefault="00D97C32" w:rsidP="00D97C3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Tahoma" w:eastAsia="Tahoma" w:hAnsi="Tahoma" w:cs="Tahoma"/>
          <w:sz w:val="24"/>
          <w:szCs w:val="24"/>
          <w:lang w:val="vi-VN"/>
        </w:rPr>
      </w:pPr>
      <w:r w:rsidRPr="00D97C32">
        <w:rPr>
          <w:rFonts w:ascii="Tahoma" w:eastAsia="Tahoma" w:hAnsi="Tahoma" w:cs="Tahoma"/>
          <w:sz w:val="24"/>
          <w:szCs w:val="24"/>
          <w:lang w:val="vi-VN"/>
        </w:rPr>
        <w:t>Toàn nhóm nâng cao tinh thần làm việc nhóm, cũng như khả năng điều phối công việc</w:t>
      </w:r>
    </w:p>
    <w:p w14:paraId="46E3BF1B" w14:textId="570EB2C7" w:rsidR="00D97C32" w:rsidRDefault="00D97C32" w:rsidP="00D97C3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Tahoma" w:eastAsia="Tahoma" w:hAnsi="Tahoma" w:cs="Tahoma"/>
          <w:sz w:val="24"/>
          <w:szCs w:val="24"/>
          <w:lang w:val="vi-VN"/>
        </w:rPr>
      </w:pPr>
      <w:r w:rsidRPr="00D97C32">
        <w:rPr>
          <w:rFonts w:ascii="Tahoma" w:eastAsia="Tahoma" w:hAnsi="Tahoma" w:cs="Tahoma"/>
          <w:sz w:val="24"/>
          <w:szCs w:val="24"/>
          <w:lang w:val="vi-VN"/>
        </w:rPr>
        <w:t>Nâng cao kỹ năng code của cá nhân, cũng như học thêm được những chức năng mới của ngôn ngữ lập trình được sử dụng trong Project</w:t>
      </w:r>
    </w:p>
    <w:p w14:paraId="69ED6112" w14:textId="0E7995E3" w:rsidR="00D97C32" w:rsidRPr="00D97C32" w:rsidRDefault="00D97C32" w:rsidP="00D97C3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Tahoma" w:eastAsia="Tahoma" w:hAnsi="Tahoma" w:cs="Tahoma"/>
          <w:sz w:val="24"/>
          <w:szCs w:val="24"/>
          <w:lang w:val="vi-VN"/>
        </w:rPr>
      </w:pPr>
      <w:r>
        <w:rPr>
          <w:rFonts w:ascii="Tahoma" w:eastAsia="Tahoma" w:hAnsi="Tahoma" w:cs="Tahoma"/>
          <w:sz w:val="24"/>
          <w:szCs w:val="24"/>
          <w:lang w:val="vi-VN"/>
        </w:rPr>
        <w:t>Học cách sử dụng các công cụ làm việc nhóm trong lập trình như Git và GitHub</w:t>
      </w:r>
    </w:p>
    <w:p w14:paraId="00000007" w14:textId="77777777" w:rsidR="00406288" w:rsidRDefault="00D97C3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C0C0C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Các điểm cần chỉnh sửa: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08" w14:textId="77777777" w:rsidR="00406288" w:rsidRDefault="00D97C3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Nhiệm vụ tiếp theo: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09" w14:textId="77777777" w:rsidR="00406288" w:rsidRDefault="00406288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000000"/>
          <w:sz w:val="24"/>
          <w:szCs w:val="24"/>
        </w:rPr>
      </w:pPr>
    </w:p>
    <w:p w14:paraId="0000000A" w14:textId="77777777" w:rsidR="00406288" w:rsidRPr="00406288" w:rsidRDefault="00D97C32">
      <w:pPr>
        <w:spacing w:before="120" w:after="120"/>
        <w:jc w:val="right"/>
        <w:rPr>
          <w:b/>
          <w:color w:val="000000"/>
          <w:sz w:val="24"/>
          <w:szCs w:val="24"/>
          <w:rPrChange w:id="0" w:author="Judas Iscariot" w:date="2017-05-10T17:19:00Z">
            <w:rPr>
              <w:rFonts w:ascii="Tahoma" w:eastAsia="Tahoma" w:hAnsi="Tahoma" w:cs="Tahoma"/>
            </w:rPr>
          </w:rPrChange>
        </w:rPr>
        <w:pPrChange w:id="1" w:author="Judas Iscariot" w:date="2017-05-10T17:19:00Z">
          <w:pPr>
            <w:spacing w:before="120" w:after="120"/>
            <w:jc w:val="center"/>
          </w:pPr>
        </w:pPrChange>
      </w:pPr>
      <w:ins w:id="2" w:author="Judas Iscariot" w:date="2017-05-10T17:19:00Z">
        <w:r>
          <w:rPr>
            <w:rFonts w:ascii="Tahoma" w:eastAsia="Tahoma" w:hAnsi="Tahoma" w:cs="Tahoma"/>
            <w:b/>
            <w:rPrChange w:id="3" w:author="Judas Iscariot" w:date="2017-05-10T17:19:00Z">
              <w:rPr>
                <w:rFonts w:ascii="Tahoma" w:eastAsia="Tahoma" w:hAnsi="Tahoma" w:cs="Tahoma"/>
              </w:rPr>
            </w:rPrChange>
          </w:rPr>
          <w:t>Xác nhận của thầy hướng dẫn</w:t>
        </w:r>
      </w:ins>
    </w:p>
    <w:sectPr w:rsidR="00406288" w:rsidRPr="00406288">
      <w:footerReference w:type="even" r:id="rId7"/>
      <w:footerReference w:type="default" r:id="rId8"/>
      <w:pgSz w:w="11909" w:h="16834"/>
      <w:pgMar w:top="864" w:right="1440" w:bottom="864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91EB" w14:textId="77777777" w:rsidR="000A61A4" w:rsidRDefault="00D97C32">
      <w:r>
        <w:separator/>
      </w:r>
    </w:p>
  </w:endnote>
  <w:endnote w:type="continuationSeparator" w:id="0">
    <w:p w14:paraId="15FEC57A" w14:textId="77777777" w:rsidR="000A61A4" w:rsidRDefault="00D97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C" w14:textId="77777777" w:rsidR="00406288" w:rsidRDefault="00D97C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4E4F34"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0000000D" w14:textId="77777777" w:rsidR="00406288" w:rsidRDefault="004062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406288" w:rsidRDefault="004062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95AD" w14:textId="77777777" w:rsidR="000A61A4" w:rsidRDefault="00D97C32">
      <w:r>
        <w:separator/>
      </w:r>
    </w:p>
  </w:footnote>
  <w:footnote w:type="continuationSeparator" w:id="0">
    <w:p w14:paraId="0DA25CC0" w14:textId="77777777" w:rsidR="000A61A4" w:rsidRDefault="00D97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992"/>
    <w:multiLevelType w:val="hybridMultilevel"/>
    <w:tmpl w:val="20E43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288"/>
    <w:rsid w:val="000A61A4"/>
    <w:rsid w:val="00406288"/>
    <w:rsid w:val="004E4F34"/>
    <w:rsid w:val="00D9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ECAF"/>
  <w15:docId w15:val="{7B5E57EB-2B10-4C4F-AC29-DE235478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Trương Vũ Bình</dc:creator>
  <cp:lastModifiedBy>Trương Vũ Bình</cp:lastModifiedBy>
  <cp:revision>3</cp:revision>
  <dcterms:created xsi:type="dcterms:W3CDTF">2021-11-01T12:45:00Z</dcterms:created>
  <dcterms:modified xsi:type="dcterms:W3CDTF">2021-11-04T16:40:00Z</dcterms:modified>
</cp:coreProperties>
</file>